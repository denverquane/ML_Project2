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E54" w:rsidRPr="00171E54" w:rsidRDefault="00171E54" w:rsidP="00171E54">
      <w:pPr>
        <w:spacing w:before="320" w:after="80" w:line="240" w:lineRule="auto"/>
        <w:jc w:val="center"/>
        <w:outlineLvl w:val="2"/>
        <w:rPr>
          <w:rFonts w:ascii="Arial" w:eastAsia="Times New Roman" w:hAnsi="Arial" w:cs="Arial"/>
          <w:color w:val="434343"/>
        </w:rPr>
      </w:pPr>
      <w:r w:rsidRPr="00171E54">
        <w:rPr>
          <w:rFonts w:ascii="Arial" w:eastAsia="Times New Roman" w:hAnsi="Arial" w:cs="Arial"/>
          <w:color w:val="434343"/>
        </w:rPr>
        <w:t>Denver Quane and Matthew McChesney</w:t>
      </w:r>
    </w:p>
    <w:p w:rsidR="00171E54" w:rsidRPr="00171E54" w:rsidRDefault="00171E54" w:rsidP="00171E54">
      <w:pPr>
        <w:spacing w:before="320" w:after="80" w:line="240" w:lineRule="auto"/>
        <w:jc w:val="center"/>
        <w:outlineLvl w:val="2"/>
        <w:rPr>
          <w:rFonts w:ascii="Arial" w:eastAsia="Times New Roman" w:hAnsi="Arial" w:cs="Arial"/>
          <w:color w:val="434343"/>
        </w:rPr>
      </w:pPr>
      <w:r w:rsidRPr="00171E54">
        <w:rPr>
          <w:rFonts w:ascii="Arial" w:eastAsia="Times New Roman" w:hAnsi="Arial" w:cs="Arial"/>
          <w:color w:val="434343"/>
        </w:rPr>
        <w:t>Project 2: Naïve Bayes Answers</w:t>
      </w:r>
    </w:p>
    <w:p w:rsidR="00171E54" w:rsidRPr="00171E54" w:rsidRDefault="00171E54" w:rsidP="00171E54">
      <w:pPr>
        <w:spacing w:before="320" w:after="80" w:line="240" w:lineRule="auto"/>
        <w:outlineLvl w:val="2"/>
        <w:rPr>
          <w:rFonts w:ascii="Times New Roman" w:eastAsia="Times New Roman" w:hAnsi="Times New Roman" w:cs="Times New Roman"/>
          <w:b/>
          <w:bCs/>
          <w:sz w:val="27"/>
          <w:szCs w:val="27"/>
        </w:rPr>
      </w:pPr>
      <w:r w:rsidRPr="00171E54">
        <w:rPr>
          <w:rFonts w:ascii="Arial" w:eastAsia="Times New Roman" w:hAnsi="Arial" w:cs="Arial"/>
          <w:color w:val="434343"/>
          <w:sz w:val="28"/>
          <w:szCs w:val="28"/>
        </w:rPr>
        <w:t>Questions 1-7</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1:</w:t>
      </w:r>
      <w:r w:rsidRPr="00171E54">
        <w:rPr>
          <w:rFonts w:ascii="Arial" w:eastAsia="Times New Roman" w:hAnsi="Arial" w:cs="Arial"/>
          <w:color w:val="000000"/>
        </w:rPr>
        <w:t xml:space="preserve"> </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 xml:space="preserve">It would be hard to estimate the parameters due to the huge amount of them. We would be calculating 500001000 different parameters. This is because, for every individual document label prediction P(Y), we have to expand the terms where </w:t>
      </w:r>
      <w:proofErr w:type="gramStart"/>
      <w:r w:rsidRPr="00171E54">
        <w:rPr>
          <w:rFonts w:ascii="Arial" w:eastAsia="Times New Roman" w:hAnsi="Arial" w:cs="Arial"/>
          <w:color w:val="000000"/>
        </w:rPr>
        <w:t>P(</w:t>
      </w:r>
      <w:proofErr w:type="gramEnd"/>
      <w:r w:rsidRPr="00171E54">
        <w:rPr>
          <w:rFonts w:ascii="Arial" w:eastAsia="Times New Roman" w:hAnsi="Arial" w:cs="Arial"/>
          <w:color w:val="000000"/>
        </w:rPr>
        <w:t>Y | Xi), where Xi is the word in the vocabulary (of which there are 50,000). This basic algorithm does not scale efficiently for large vocabularies or number of documents to classify.</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2:</w:t>
      </w:r>
      <w:r w:rsidRPr="00171E54">
        <w:rPr>
          <w:rFonts w:ascii="Arial" w:eastAsia="Times New Roman" w:hAnsi="Arial" w:cs="Arial"/>
          <w:color w:val="000000"/>
        </w:rPr>
        <w:t xml:space="preserve"> </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For the following tests, β is the default value of (1 / |V|), or in this case, roughly 1.6x10</w:t>
      </w:r>
      <w:r w:rsidRPr="00171E54">
        <w:rPr>
          <w:rFonts w:ascii="Arial" w:eastAsia="Times New Roman" w:hAnsi="Arial" w:cs="Arial"/>
          <w:color w:val="000000"/>
          <w:sz w:val="24"/>
          <w:szCs w:val="24"/>
          <w:vertAlign w:val="superscript"/>
          <w:rPrChange w:id="0" w:author="Denver Stephen Quane" w:date="2017-10-19T23:34:00Z">
            <w:rPr>
              <w:rFonts w:ascii="Arial" w:eastAsia="Times New Roman" w:hAnsi="Arial" w:cs="Arial"/>
              <w:color w:val="000000"/>
              <w:sz w:val="13"/>
              <w:szCs w:val="13"/>
              <w:vertAlign w:val="superscript"/>
            </w:rPr>
          </w:rPrChange>
        </w:rPr>
        <w:t>-5</w:t>
      </w:r>
    </w:p>
    <w:tbl>
      <w:tblPr>
        <w:tblW w:w="9360" w:type="dxa"/>
        <w:tblCellMar>
          <w:top w:w="15" w:type="dxa"/>
          <w:left w:w="15" w:type="dxa"/>
          <w:bottom w:w="15" w:type="dxa"/>
          <w:right w:w="15" w:type="dxa"/>
        </w:tblCellMar>
        <w:tblLook w:val="04A0" w:firstRow="1" w:lastRow="0" w:firstColumn="1" w:lastColumn="0" w:noHBand="0" w:noVBand="1"/>
      </w:tblPr>
      <w:tblGrid>
        <w:gridCol w:w="4939"/>
        <w:gridCol w:w="4421"/>
      </w:tblGrid>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b/>
                <w:bCs/>
                <w:color w:val="000000"/>
              </w:rPr>
              <w:t>Percentage of 12,000 Documents used for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b/>
                <w:bCs/>
                <w:color w:val="000000"/>
              </w:rPr>
              <w:t>Accuracy in Classifying Remaining Elements</w:t>
            </w:r>
          </w:p>
        </w:tc>
      </w:tr>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68.611%</w:t>
            </w:r>
          </w:p>
        </w:tc>
      </w:tr>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76.788%</w:t>
            </w:r>
          </w:p>
        </w:tc>
      </w:tr>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83.083%</w:t>
            </w:r>
          </w:p>
        </w:tc>
      </w:tr>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86.0%</w:t>
            </w:r>
          </w:p>
        </w:tc>
      </w:tr>
      <w:tr w:rsidR="00171E54" w:rsidRPr="00171E54" w:rsidTr="00171E54">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98.875%</w:t>
            </w: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(tested on same docs used for Training)</w:t>
            </w:r>
          </w:p>
        </w:tc>
      </w:tr>
    </w:tbl>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b/>
          <w:bCs/>
          <w:color w:val="000000"/>
        </w:rPr>
        <w:t>25% Training, 75% Testing</w:t>
      </w:r>
    </w:p>
    <w:p w:rsidR="00171E54" w:rsidRDefault="00171E54" w:rsidP="00171E54">
      <w:pPr>
        <w:spacing w:after="0" w:line="240" w:lineRule="auto"/>
        <w:jc w:val="center"/>
        <w:rPr>
          <w:ins w:id="1" w:author="Denver Stephen Quane" w:date="2017-10-19T23:34:00Z"/>
          <w:rFonts w:ascii="Times New Roman" w:eastAsia="Times New Roman" w:hAnsi="Times New Roman" w:cs="Times New Roman"/>
          <w:sz w:val="24"/>
          <w:szCs w:val="24"/>
        </w:rPr>
      </w:pPr>
      <w:r w:rsidRPr="00171E54">
        <w:rPr>
          <w:rFonts w:ascii="Arial" w:eastAsia="Times New Roman" w:hAnsi="Arial" w:cs="Arial"/>
          <w:noProof/>
          <w:color w:val="000000"/>
        </w:rPr>
        <w:drawing>
          <wp:inline distT="0" distB="0" distL="0" distR="0">
            <wp:extent cx="5353050" cy="3086100"/>
            <wp:effectExtent l="0" t="0" r="0" b="0"/>
            <wp:docPr id="4" name="Picture 4" descr="https://lh4.googleusercontent.com/U5HUQeEWtnN7I-nTiPxXVIPF0nJvpsqf4sk5vC-xeD8MwpBXBXIdq83CZ9iM3zB1tjXMh7ySjO02hs0WuVnacrXBypuI0f2V2rt5InNScfW2LEAwS-2a7IxsBgqjhRgjn8Oqgx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5HUQeEWtnN7I-nTiPxXVIPF0nJvpsqf4sk5vC-xeD8MwpBXBXIdq83CZ9iM3zB1tjXMh7ySjO02hs0WuVnacrXBypuI0f2V2rt5InNScfW2LEAwS-2a7IxsBgqjhRgjn8OqgxQ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3050" cy="3086100"/>
                    </a:xfrm>
                    <a:prstGeom prst="rect">
                      <a:avLst/>
                    </a:prstGeom>
                    <a:noFill/>
                    <a:ln>
                      <a:noFill/>
                    </a:ln>
                  </pic:spPr>
                </pic:pic>
              </a:graphicData>
            </a:graphic>
          </wp:inline>
        </w:drawing>
      </w:r>
    </w:p>
    <w:p w:rsidR="00171E54" w:rsidRDefault="00171E54" w:rsidP="00171E54">
      <w:pPr>
        <w:spacing w:after="0" w:line="240" w:lineRule="auto"/>
        <w:jc w:val="center"/>
        <w:rPr>
          <w:ins w:id="2" w:author="Denver Stephen Quane" w:date="2017-10-19T23:34:00Z"/>
          <w:rFonts w:ascii="Times New Roman" w:eastAsia="Times New Roman" w:hAnsi="Times New Roman" w:cs="Times New Roman"/>
          <w:sz w:val="24"/>
          <w:szCs w:val="24"/>
        </w:rPr>
      </w:pPr>
    </w:p>
    <w:p w:rsidR="00171E54" w:rsidRDefault="00171E54" w:rsidP="00171E54">
      <w:pPr>
        <w:spacing w:after="0" w:line="240" w:lineRule="auto"/>
        <w:jc w:val="center"/>
        <w:rPr>
          <w:ins w:id="3" w:author="Denver Stephen Quane" w:date="2017-10-19T23:34:00Z"/>
          <w:rFonts w:ascii="Times New Roman" w:eastAsia="Times New Roman" w:hAnsi="Times New Roman" w:cs="Times New Roman"/>
          <w:sz w:val="24"/>
          <w:szCs w:val="24"/>
        </w:rPr>
      </w:pPr>
    </w:p>
    <w:p w:rsidR="00171E54" w:rsidRPr="00171E54" w:rsidRDefault="00171E54" w:rsidP="00171E54">
      <w:pPr>
        <w:spacing w:after="0" w:line="240" w:lineRule="auto"/>
        <w:jc w:val="center"/>
        <w:rPr>
          <w:rFonts w:ascii="Times New Roman" w:eastAsia="Times New Roman" w:hAnsi="Times New Roman" w:cs="Times New Roman"/>
          <w:sz w:val="24"/>
          <w:szCs w:val="24"/>
        </w:rPr>
      </w:pP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b/>
          <w:bCs/>
          <w:color w:val="000000"/>
        </w:rPr>
        <w:t>75% Training, 25% Testing</w:t>
      </w:r>
    </w:p>
    <w:p w:rsidR="00171E54" w:rsidRDefault="00171E54" w:rsidP="00171E54">
      <w:pPr>
        <w:spacing w:after="0" w:line="240" w:lineRule="auto"/>
        <w:jc w:val="center"/>
        <w:rPr>
          <w:ins w:id="4" w:author="Denver Stephen Quane" w:date="2017-10-19T23:34:00Z"/>
          <w:rFonts w:ascii="Times New Roman" w:eastAsia="Times New Roman" w:hAnsi="Times New Roman" w:cs="Times New Roman"/>
          <w:sz w:val="24"/>
          <w:szCs w:val="24"/>
        </w:rPr>
      </w:pPr>
      <w:r w:rsidRPr="00171E54">
        <w:rPr>
          <w:rFonts w:ascii="Arial" w:eastAsia="Times New Roman" w:hAnsi="Arial" w:cs="Arial"/>
          <w:noProof/>
          <w:color w:val="000000"/>
        </w:rPr>
        <w:drawing>
          <wp:inline distT="0" distB="0" distL="0" distR="0">
            <wp:extent cx="5619750" cy="3295650"/>
            <wp:effectExtent l="0" t="0" r="0" b="0"/>
            <wp:docPr id="3" name="Picture 3" descr="https://lh3.googleusercontent.com/JGSiBgpgfim08MIU3HALTlndvn0xvc4I1t1ns3lZgGg31wjpq1yHdTVGxBCUwt9hkMYWarN4mSrCX7KgitIis3XXoNCoftX0biMWljHEEkql4h5HxDfmB6UrBjCeyWFU27Z3HL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GSiBgpgfim08MIU3HALTlndvn0xvc4I1t1ns3lZgGg31wjpq1yHdTVGxBCUwt9hkMYWarN4mSrCX7KgitIis3XXoNCoftX0biMWljHEEkql4h5HxDfmB6UrBjCeyWFU27Z3HL9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295650"/>
                    </a:xfrm>
                    <a:prstGeom prst="rect">
                      <a:avLst/>
                    </a:prstGeom>
                    <a:noFill/>
                    <a:ln>
                      <a:noFill/>
                    </a:ln>
                  </pic:spPr>
                </pic:pic>
              </a:graphicData>
            </a:graphic>
          </wp:inline>
        </w:drawing>
      </w:r>
    </w:p>
    <w:p w:rsidR="00171E54" w:rsidRPr="00171E54" w:rsidRDefault="00171E54" w:rsidP="00171E54">
      <w:pPr>
        <w:spacing w:after="0" w:line="240" w:lineRule="auto"/>
        <w:jc w:val="center"/>
        <w:rPr>
          <w:rFonts w:ascii="Times New Roman" w:eastAsia="Times New Roman" w:hAnsi="Times New Roman" w:cs="Times New Roman"/>
          <w:sz w:val="24"/>
          <w:szCs w:val="24"/>
        </w:rPr>
      </w:pP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b/>
          <w:bCs/>
          <w:color w:val="000000"/>
        </w:rPr>
        <w:t>100% Training, 100% Testing:</w:t>
      </w: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noProof/>
          <w:color w:val="000000"/>
        </w:rPr>
        <w:drawing>
          <wp:inline distT="0" distB="0" distL="0" distR="0">
            <wp:extent cx="5943600" cy="3095625"/>
            <wp:effectExtent l="0" t="0" r="0" b="9525"/>
            <wp:docPr id="2" name="Picture 2" descr="https://lh3.googleusercontent.com/rTj0lBt-FP-Tf2Ks_3laQpWbKOi-6JY9z33Mikr0zOSpVeVkbPNAqNNfXDFKwdHHlwpuWwaIn6BKGjt0YIcsLJa673AXk1eU5oaDo4njsPJKg6xPBgKloo-_lz5VvwxYQIjo8n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rTj0lBt-FP-Tf2Ks_3laQpWbKOi-6JY9z33Mikr0zOSpVeVkbPNAqNNfXDFKwdHHlwpuWwaIn6BKGjt0YIcsLJa673AXk1eU5oaDo4njsPJKg6xPBgKloo-_lz5VvwxYQIjo8n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 xml:space="preserve">The numbers on the diagonal, overlaid in green, are those predictions </w:t>
      </w:r>
      <w:proofErr w:type="spellStart"/>
      <w:r w:rsidRPr="00171E54">
        <w:rPr>
          <w:rFonts w:ascii="Arial" w:eastAsia="Times New Roman" w:hAnsi="Arial" w:cs="Arial"/>
          <w:color w:val="000000"/>
        </w:rPr>
        <w:t>Cij</w:t>
      </w:r>
      <w:proofErr w:type="spellEnd"/>
      <w:r w:rsidRPr="00171E54">
        <w:rPr>
          <w:rFonts w:ascii="Arial" w:eastAsia="Times New Roman" w:hAnsi="Arial" w:cs="Arial"/>
          <w:color w:val="000000"/>
        </w:rPr>
        <w:t xml:space="preserve"> where </w:t>
      </w:r>
      <w:proofErr w:type="spellStart"/>
      <w:r w:rsidRPr="00171E54">
        <w:rPr>
          <w:rFonts w:ascii="Arial" w:eastAsia="Times New Roman" w:hAnsi="Arial" w:cs="Arial"/>
          <w:color w:val="000000"/>
        </w:rPr>
        <w:t>i</w:t>
      </w:r>
      <w:proofErr w:type="spellEnd"/>
      <w:r w:rsidRPr="00171E54">
        <w:rPr>
          <w:rFonts w:ascii="Arial" w:eastAsia="Times New Roman" w:hAnsi="Arial" w:cs="Arial"/>
          <w:color w:val="000000"/>
        </w:rPr>
        <w:t>=j (meaning that the algorithm successfully categorized the document with its actual class).</w:t>
      </w:r>
    </w:p>
    <w:p w:rsidR="00171E54" w:rsidRPr="00171E54" w:rsidRDefault="00171E54" w:rsidP="00171E54">
      <w:pPr>
        <w:spacing w:after="24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lastRenderedPageBreak/>
        <w:t>Question 3:</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As seen in the confusion matrix labelled above (for 100% Training, 100% Testing), we can see three separate instances of high inaccuracy when the algorithm predicts class 4, which is “</w:t>
      </w:r>
      <w:proofErr w:type="spellStart"/>
      <w:r w:rsidRPr="00171E54">
        <w:rPr>
          <w:rFonts w:ascii="Arial" w:eastAsia="Times New Roman" w:hAnsi="Arial" w:cs="Arial"/>
          <w:color w:val="000000"/>
        </w:rPr>
        <w:t>comp.sys.ibm.</w:t>
      </w:r>
      <w:proofErr w:type="gramStart"/>
      <w:r w:rsidRPr="00171E54">
        <w:rPr>
          <w:rFonts w:ascii="Arial" w:eastAsia="Times New Roman" w:hAnsi="Arial" w:cs="Arial"/>
          <w:color w:val="000000"/>
        </w:rPr>
        <w:t>pc.hardware</w:t>
      </w:r>
      <w:proofErr w:type="spellEnd"/>
      <w:proofErr w:type="gramEnd"/>
      <w:r w:rsidRPr="00171E54">
        <w:rPr>
          <w:rFonts w:ascii="Arial" w:eastAsia="Times New Roman" w:hAnsi="Arial" w:cs="Arial"/>
          <w:color w:val="000000"/>
        </w:rPr>
        <w:t>”. The three instances of relatively high inaccuracy are when the actual inputs are of class “</w:t>
      </w:r>
      <w:proofErr w:type="spellStart"/>
      <w:proofErr w:type="gramStart"/>
      <w:r w:rsidRPr="00171E54">
        <w:rPr>
          <w:rFonts w:ascii="Arial" w:eastAsia="Times New Roman" w:hAnsi="Arial" w:cs="Arial"/>
          <w:color w:val="000000"/>
        </w:rPr>
        <w:t>comp.graphics</w:t>
      </w:r>
      <w:proofErr w:type="spellEnd"/>
      <w:proofErr w:type="gramEnd"/>
      <w:r w:rsidRPr="00171E54">
        <w:rPr>
          <w:rFonts w:ascii="Arial" w:eastAsia="Times New Roman" w:hAnsi="Arial" w:cs="Arial"/>
          <w:color w:val="000000"/>
        </w:rPr>
        <w:t>” (with 9 instances), “comp.os.ms-</w:t>
      </w:r>
      <w:proofErr w:type="spellStart"/>
      <w:r w:rsidRPr="00171E54">
        <w:rPr>
          <w:rFonts w:ascii="Arial" w:eastAsia="Times New Roman" w:hAnsi="Arial" w:cs="Arial"/>
          <w:color w:val="000000"/>
        </w:rPr>
        <w:t>windows.misc</w:t>
      </w:r>
      <w:proofErr w:type="spellEnd"/>
      <w:r w:rsidRPr="00171E54">
        <w:rPr>
          <w:rFonts w:ascii="Arial" w:eastAsia="Times New Roman" w:hAnsi="Arial" w:cs="Arial"/>
          <w:color w:val="000000"/>
        </w:rPr>
        <w:t>” (with 12 instances), and most notably “</w:t>
      </w:r>
      <w:proofErr w:type="spellStart"/>
      <w:r w:rsidRPr="00171E54">
        <w:rPr>
          <w:rFonts w:ascii="Arial" w:eastAsia="Times New Roman" w:hAnsi="Arial" w:cs="Arial"/>
          <w:color w:val="000000"/>
        </w:rPr>
        <w:t>misc.forsale</w:t>
      </w:r>
      <w:proofErr w:type="spellEnd"/>
      <w:r w:rsidRPr="00171E54">
        <w:rPr>
          <w:rFonts w:ascii="Arial" w:eastAsia="Times New Roman" w:hAnsi="Arial" w:cs="Arial"/>
          <w:color w:val="000000"/>
        </w:rPr>
        <w:t>” (with 20 instances). These misclassifications make sense, as the content of the documents are relatively similar: articles about “IBM PC hardware” likely have several words and phrases in common with computer graphics, Windows OS, and miscellaneous for sale listings or advertisements.</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Additionally, we see two other significant instances where the algorithm misclassifies several documents; in Row 1, column 20, and Row 16, column 20. These correspond to the algorithm predicting articles about “</w:t>
      </w:r>
      <w:proofErr w:type="spellStart"/>
      <w:proofErr w:type="gramStart"/>
      <w:r w:rsidRPr="00171E54">
        <w:rPr>
          <w:rFonts w:ascii="Arial" w:eastAsia="Times New Roman" w:hAnsi="Arial" w:cs="Arial"/>
          <w:color w:val="000000"/>
        </w:rPr>
        <w:t>alt.atheism</w:t>
      </w:r>
      <w:proofErr w:type="spellEnd"/>
      <w:proofErr w:type="gramEnd"/>
      <w:r w:rsidRPr="00171E54">
        <w:rPr>
          <w:rFonts w:ascii="Arial" w:eastAsia="Times New Roman" w:hAnsi="Arial" w:cs="Arial"/>
          <w:color w:val="000000"/>
        </w:rPr>
        <w:t>” which are actually about “</w:t>
      </w:r>
      <w:proofErr w:type="spellStart"/>
      <w:r w:rsidRPr="00171E54">
        <w:rPr>
          <w:rFonts w:ascii="Arial" w:eastAsia="Times New Roman" w:hAnsi="Arial" w:cs="Arial"/>
          <w:color w:val="000000"/>
        </w:rPr>
        <w:t>talk.religion.misc</w:t>
      </w:r>
      <w:proofErr w:type="spellEnd"/>
      <w:r w:rsidRPr="00171E54">
        <w:rPr>
          <w:rFonts w:ascii="Arial" w:eastAsia="Times New Roman" w:hAnsi="Arial" w:cs="Arial"/>
          <w:color w:val="000000"/>
        </w:rPr>
        <w:t>” (12 instances), and predicting “</w:t>
      </w:r>
      <w:proofErr w:type="spellStart"/>
      <w:r w:rsidRPr="00171E54">
        <w:rPr>
          <w:rFonts w:ascii="Arial" w:eastAsia="Times New Roman" w:hAnsi="Arial" w:cs="Arial"/>
          <w:color w:val="000000"/>
        </w:rPr>
        <w:t>soc.religion.christian</w:t>
      </w:r>
      <w:proofErr w:type="spellEnd"/>
      <w:r w:rsidRPr="00171E54">
        <w:rPr>
          <w:rFonts w:ascii="Arial" w:eastAsia="Times New Roman" w:hAnsi="Arial" w:cs="Arial"/>
          <w:color w:val="000000"/>
        </w:rPr>
        <w:t>” that are actually about “</w:t>
      </w:r>
      <w:proofErr w:type="spellStart"/>
      <w:r w:rsidRPr="00171E54">
        <w:rPr>
          <w:rFonts w:ascii="Arial" w:eastAsia="Times New Roman" w:hAnsi="Arial" w:cs="Arial"/>
          <w:color w:val="000000"/>
        </w:rPr>
        <w:t>talk.religion.misc</w:t>
      </w:r>
      <w:proofErr w:type="spellEnd"/>
      <w:r w:rsidRPr="00171E54">
        <w:rPr>
          <w:rFonts w:ascii="Arial" w:eastAsia="Times New Roman" w:hAnsi="Arial" w:cs="Arial"/>
          <w:color w:val="000000"/>
        </w:rPr>
        <w:t>” (25 instances) respectively.</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4</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noProof/>
          <w:color w:val="000000"/>
        </w:rPr>
        <w:drawing>
          <wp:inline distT="0" distB="0" distL="0" distR="0">
            <wp:extent cx="5324475" cy="4000500"/>
            <wp:effectExtent l="0" t="0" r="9525" b="0"/>
            <wp:docPr id="1" name="Picture 1" descr="Screen Shot 2017-10-19 at 5.32.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10-19 at 5.32.2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4000500"/>
                    </a:xfrm>
                    <a:prstGeom prst="rect">
                      <a:avLst/>
                    </a:prstGeom>
                    <a:noFill/>
                    <a:ln>
                      <a:noFill/>
                    </a:ln>
                  </pic:spPr>
                </pic:pic>
              </a:graphicData>
            </a:graphic>
          </wp:inline>
        </w:drawing>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The above experiment of the effects that beta has on our classification of documents was done with training on 25% of our training.csv, and testing on the remaining 75%. As we can see from the above graph the impact of having a low beta (10-5), and a high beta (1) causes drops in accuracy. We found our best accuracy at around 10-4. When beta becomes small it starts to modify our data too much. This is because in our MLE equation the beta in the denominator multiplying against the number of unique words starts to take away that value, and has too large of an effect on the equation. When beta is 1 it no longer plays an effect on the equation, so it does not help us.  </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lastRenderedPageBreak/>
        <w:t>Question 5</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 xml:space="preserve">In trying to come up with a ranking system for seeing how often the Naive Bayes algorithm relies on certain words, the obvious answer sprang to mind: entropy. In its essence, determining the entropy of all classes based on a single word at a time, we can see how “unstable” using that </w:t>
      </w:r>
      <w:proofErr w:type="gramStart"/>
      <w:r w:rsidRPr="00171E54">
        <w:rPr>
          <w:rFonts w:ascii="Arial" w:eastAsia="Times New Roman" w:hAnsi="Arial" w:cs="Arial"/>
          <w:color w:val="000000"/>
        </w:rPr>
        <w:t>particular word</w:t>
      </w:r>
      <w:proofErr w:type="gramEnd"/>
      <w:r w:rsidRPr="00171E54">
        <w:rPr>
          <w:rFonts w:ascii="Arial" w:eastAsia="Times New Roman" w:hAnsi="Arial" w:cs="Arial"/>
          <w:color w:val="000000"/>
        </w:rPr>
        <w:t xml:space="preserve"> for making a classification would be. For example, the most common word throughout all documents is “the”, unsurprisingly. When we calculate the entropy of this word across the classes we observe in our testing documents, “the” scores a whopping 4.9. This indicates that not only is “the” common in several, if not all, documents, but it also occurs frequently (almost 5 times per document) </w:t>
      </w:r>
      <w:r w:rsidRPr="00171E54">
        <w:rPr>
          <w:rFonts w:ascii="Arial" w:eastAsia="Times New Roman" w:hAnsi="Arial" w:cs="Arial"/>
          <w:b/>
          <w:bCs/>
          <w:color w:val="000000"/>
        </w:rPr>
        <w:t>within</w:t>
      </w:r>
      <w:r w:rsidRPr="00171E54">
        <w:rPr>
          <w:rFonts w:ascii="Arial" w:eastAsia="Times New Roman" w:hAnsi="Arial" w:cs="Arial"/>
          <w:color w:val="000000"/>
        </w:rPr>
        <w:t xml:space="preserve"> these same documents. These are the sorts of words that Naive Bayes seeks to avoid: common (</w:t>
      </w:r>
      <w:r w:rsidRPr="00171E54">
        <w:rPr>
          <w:rFonts w:ascii="Arial" w:eastAsia="Times New Roman" w:hAnsi="Arial" w:cs="Arial"/>
          <w:i/>
          <w:iCs/>
          <w:color w:val="000000"/>
        </w:rPr>
        <w:t>within</w:t>
      </w:r>
      <w:r w:rsidRPr="00171E54">
        <w:rPr>
          <w:rFonts w:ascii="Arial" w:eastAsia="Times New Roman" w:hAnsi="Arial" w:cs="Arial"/>
          <w:color w:val="000000"/>
        </w:rPr>
        <w:t xml:space="preserve"> documents), and widespread (</w:t>
      </w:r>
      <w:r w:rsidRPr="00171E54">
        <w:rPr>
          <w:rFonts w:ascii="Arial" w:eastAsia="Times New Roman" w:hAnsi="Arial" w:cs="Arial"/>
          <w:i/>
          <w:iCs/>
          <w:color w:val="000000"/>
        </w:rPr>
        <w:t>across</w:t>
      </w:r>
      <w:r w:rsidRPr="00171E54">
        <w:rPr>
          <w:rFonts w:ascii="Arial" w:eastAsia="Times New Roman" w:hAnsi="Arial" w:cs="Arial"/>
          <w:color w:val="000000"/>
        </w:rPr>
        <w:t xml:space="preserve"> documents).</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 xml:space="preserve">In a similar way, we also don’t want to rely heavily on words that occur rarely amongst documents, but also occur rarely </w:t>
      </w:r>
      <w:r w:rsidRPr="00171E54">
        <w:rPr>
          <w:rFonts w:ascii="Arial" w:eastAsia="Times New Roman" w:hAnsi="Arial" w:cs="Arial"/>
          <w:b/>
          <w:bCs/>
          <w:color w:val="000000"/>
        </w:rPr>
        <w:t>within</w:t>
      </w:r>
      <w:r w:rsidRPr="00171E54">
        <w:rPr>
          <w:rFonts w:ascii="Arial" w:eastAsia="Times New Roman" w:hAnsi="Arial" w:cs="Arial"/>
          <w:color w:val="000000"/>
        </w:rPr>
        <w:t xml:space="preserve"> these same documents. Luckily, by modifying our entropy “filter” to only select those with high enough entropy to indicate that they are found in some documents, but not all, and not a single document, we can get a good selection of words. Namely, we aim to obtain words that occur more than roughly once in twenty documents (our total number of classes), but </w:t>
      </w:r>
      <w:r w:rsidRPr="00171E54">
        <w:rPr>
          <w:rFonts w:ascii="Arial" w:eastAsia="Times New Roman" w:hAnsi="Arial" w:cs="Arial"/>
          <w:b/>
          <w:bCs/>
          <w:color w:val="000000"/>
        </w:rPr>
        <w:t>also</w:t>
      </w:r>
      <w:r w:rsidRPr="00171E54">
        <w:rPr>
          <w:rFonts w:ascii="Arial" w:eastAsia="Times New Roman" w:hAnsi="Arial" w:cs="Arial"/>
          <w:color w:val="000000"/>
        </w:rPr>
        <w:t xml:space="preserve"> have low entropy. Low entropy ensures the word is not shared by all classes, while also filtering out the rarest words (which have the lowest entropies). For example, “</w:t>
      </w:r>
      <w:proofErr w:type="spellStart"/>
      <w:r w:rsidRPr="00171E54">
        <w:rPr>
          <w:rFonts w:ascii="Arial" w:eastAsia="Times New Roman" w:hAnsi="Arial" w:cs="Arial"/>
          <w:color w:val="000000"/>
        </w:rPr>
        <w:t>drporter</w:t>
      </w:r>
      <w:proofErr w:type="spellEnd"/>
      <w:r w:rsidRPr="00171E54">
        <w:rPr>
          <w:rFonts w:ascii="Arial" w:eastAsia="Times New Roman" w:hAnsi="Arial" w:cs="Arial"/>
          <w:color w:val="000000"/>
        </w:rPr>
        <w:t>” is found in no documents, so it would therefore have the lowest entropy, but needs to be filtered as it won’t help Naive Bayes in determining the likelihood of a specific class. By combining these methods, we guarantee obtaining words that are not spread amongst all classes (entropy), but also aren’t rare within the classes that they are found (filtering).</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 xml:space="preserve">The process for ranking these elements is to 1. Sort the words by entropy in likelihood (MLE), but in </w:t>
      </w:r>
      <w:r w:rsidRPr="00171E54">
        <w:rPr>
          <w:rFonts w:ascii="Arial" w:eastAsia="Times New Roman" w:hAnsi="Arial" w:cs="Arial"/>
          <w:i/>
          <w:iCs/>
          <w:color w:val="000000"/>
        </w:rPr>
        <w:t>reverse order</w:t>
      </w:r>
      <w:r w:rsidRPr="00171E54">
        <w:rPr>
          <w:rFonts w:ascii="Arial" w:eastAsia="Times New Roman" w:hAnsi="Arial" w:cs="Arial"/>
          <w:color w:val="000000"/>
        </w:rPr>
        <w:t xml:space="preserve">. 2. Remove/ignore elements with entropy &lt; 1/20 (removing typos and extremely rare words). 3. Select 100 elements from the front of the ordered set. The accuracy of this method was verified by viewing an explicit count of the total occurrences of given words, and ensuring that words being ranked highly were both occurring in very few classes (&lt;4), and did not occur rarely throughout the </w:t>
      </w:r>
      <w:proofErr w:type="gramStart"/>
      <w:r w:rsidRPr="00171E54">
        <w:rPr>
          <w:rFonts w:ascii="Arial" w:eastAsia="Times New Roman" w:hAnsi="Arial" w:cs="Arial"/>
          <w:color w:val="000000"/>
        </w:rPr>
        <w:t>dataset as a whol</w:t>
      </w:r>
      <w:proofErr w:type="gramEnd"/>
      <w:r w:rsidRPr="00171E54">
        <w:rPr>
          <w:rFonts w:ascii="Arial" w:eastAsia="Times New Roman" w:hAnsi="Arial" w:cs="Arial"/>
          <w:color w:val="000000"/>
        </w:rPr>
        <w:t>e (&lt;300).</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6</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Ordered from 1-100 in descending rank (1 is higher ranking than 100).</w:t>
      </w: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02"/>
        <w:gridCol w:w="1980"/>
        <w:gridCol w:w="1863"/>
        <w:gridCol w:w="2025"/>
        <w:gridCol w:w="1790"/>
      </w:tblGrid>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E06666"/>
              </w:rPr>
              <w:lastRenderedPageBreak/>
              <w:t xml:space="preserve">1: </w:t>
            </w:r>
            <w:proofErr w:type="spellStart"/>
            <w:r w:rsidRPr="00171E54">
              <w:rPr>
                <w:rFonts w:ascii="Arial" w:eastAsia="Times New Roman" w:hAnsi="Arial" w:cs="Arial"/>
                <w:color w:val="000000"/>
                <w:sz w:val="20"/>
                <w:szCs w:val="20"/>
                <w:shd w:val="clear" w:color="auto" w:fill="E06666"/>
              </w:rPr>
              <w:t>mhz</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 mine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 red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 sale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 states</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 xml:space="preserve">6: </w:t>
            </w:r>
            <w:proofErr w:type="spellStart"/>
            <w:r w:rsidRPr="00171E54">
              <w:rPr>
                <w:rFonts w:ascii="Arial" w:eastAsia="Times New Roman" w:hAnsi="Arial" w:cs="Arial"/>
                <w:color w:val="000000"/>
                <w:sz w:val="20"/>
                <w:szCs w:val="20"/>
                <w:shd w:val="clear" w:color="auto" w:fill="F1C232"/>
              </w:rPr>
              <w:t>christian</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 turn</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 certainly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 goes</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10: started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11: pay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12: consider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13: correct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14: deal</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15: claim</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16: server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17: via</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 xml:space="preserve">18: </w:t>
            </w:r>
            <w:proofErr w:type="spellStart"/>
            <w:r w:rsidRPr="00171E54">
              <w:rPr>
                <w:rFonts w:ascii="Arial" w:eastAsia="Times New Roman" w:hAnsi="Arial" w:cs="Arial"/>
                <w:color w:val="000000"/>
                <w:sz w:val="20"/>
                <w:szCs w:val="20"/>
                <w:shd w:val="clear" w:color="auto" w:fill="F1C232"/>
              </w:rPr>
              <w:t>os</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19: package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20: haven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21: hardware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22: night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E06666"/>
              </w:rPr>
              <w:t xml:space="preserve">23: </w:t>
            </w:r>
            <w:proofErr w:type="spellStart"/>
            <w:r w:rsidRPr="00171E54">
              <w:rPr>
                <w:rFonts w:ascii="Arial" w:eastAsia="Times New Roman" w:hAnsi="Arial" w:cs="Arial"/>
                <w:color w:val="000000"/>
                <w:sz w:val="20"/>
                <w:szCs w:val="20"/>
                <w:shd w:val="clear" w:color="auto" w:fill="E06666"/>
              </w:rPr>
              <w:t>netcom</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24: sort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25: company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26: white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27: posting</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28: sound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29: offer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30: advance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31: technology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32: cause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33: everyone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34: making</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35: screen</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36: top</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37: programs</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38: level</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39: per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40: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41: center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42: cd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43: display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44: fine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45: similar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46: couple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47: fast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E06666"/>
              </w:rPr>
              <w:t xml:space="preserve">48: </w:t>
            </w:r>
            <w:proofErr w:type="spellStart"/>
            <w:r w:rsidRPr="00171E54">
              <w:rPr>
                <w:rFonts w:ascii="Arial" w:eastAsia="Times New Roman" w:hAnsi="Arial" w:cs="Arial"/>
                <w:color w:val="000000"/>
                <w:sz w:val="20"/>
                <w:szCs w:val="20"/>
                <w:shd w:val="clear" w:color="auto" w:fill="E06666"/>
              </w:rPr>
              <w:t>uiuc</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49: important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50: difference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51: care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52: size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53: sell</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54: although</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E06666"/>
              </w:rPr>
              <w:t xml:space="preserve">55: </w:t>
            </w:r>
            <w:proofErr w:type="spellStart"/>
            <w:r w:rsidRPr="00171E54">
              <w:rPr>
                <w:rFonts w:ascii="Arial" w:eastAsia="Times New Roman" w:hAnsi="Arial" w:cs="Arial"/>
                <w:color w:val="000000"/>
                <w:sz w:val="20"/>
                <w:szCs w:val="20"/>
                <w:shd w:val="clear" w:color="auto" w:fill="E06666"/>
              </w:rPr>
              <w:t>uucp</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56: oh</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 xml:space="preserve">57: </w:t>
            </w:r>
            <w:proofErr w:type="spellStart"/>
            <w:r w:rsidRPr="00171E54">
              <w:rPr>
                <w:rFonts w:ascii="Arial" w:eastAsia="Times New Roman" w:hAnsi="Arial" w:cs="Arial"/>
                <w:color w:val="000000"/>
                <w:sz w:val="20"/>
                <w:szCs w:val="20"/>
                <w:shd w:val="clear" w:color="auto" w:fill="F1C232"/>
              </w:rPr>
              <w:t>paul</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 xml:space="preserve">58: </w:t>
            </w:r>
            <w:proofErr w:type="spellStart"/>
            <w:r w:rsidRPr="00171E54">
              <w:rPr>
                <w:rFonts w:ascii="Arial" w:eastAsia="Times New Roman" w:hAnsi="Arial" w:cs="Arial"/>
                <w:color w:val="000000"/>
                <w:sz w:val="20"/>
                <w:szCs w:val="20"/>
              </w:rPr>
              <w:t>wouldn</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59: simply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60: national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61: live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62: co</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63: copy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64: contact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65: understand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66: later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67: went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68: ok</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69: write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70: science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71: anybody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72: board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73: single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74: light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75: love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FD966"/>
              </w:rPr>
              <w:t>76: monitor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77: almost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78: nice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79: instead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80: mind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81: anyway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82: area</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83: including</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84: unless</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85: hi</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86: agree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87: children</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88: tried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89: open</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90: black</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91: side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92: whole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93: matter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94: saying</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 xml:space="preserve">95: </w:t>
            </w:r>
            <w:proofErr w:type="spellStart"/>
            <w:r w:rsidRPr="00171E54">
              <w:rPr>
                <w:rFonts w:ascii="Arial" w:eastAsia="Times New Roman" w:hAnsi="Arial" w:cs="Arial"/>
                <w:color w:val="000000"/>
                <w:sz w:val="20"/>
                <w:szCs w:val="20"/>
                <w:shd w:val="clear" w:color="auto" w:fill="F1C232"/>
              </w:rPr>
              <w:t>steve</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96: color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97: often</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98: guess</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 xml:space="preserve">99: </w:t>
            </w:r>
            <w:proofErr w:type="spellStart"/>
            <w:r w:rsidRPr="00171E54">
              <w:rPr>
                <w:rFonts w:ascii="Arial" w:eastAsia="Times New Roman" w:hAnsi="Arial" w:cs="Arial"/>
                <w:color w:val="000000"/>
                <w:sz w:val="20"/>
                <w:szCs w:val="20"/>
                <w:shd w:val="clear" w:color="auto" w:fill="F1C232"/>
              </w:rPr>
              <w:t>american</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100: include</w:t>
            </w:r>
          </w:p>
        </w:tc>
      </w:tr>
    </w:tbl>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Default="00171E54" w:rsidP="00171E54">
      <w:pPr>
        <w:spacing w:after="0" w:line="240" w:lineRule="auto"/>
        <w:rPr>
          <w:rFonts w:ascii="Arial" w:eastAsia="Times New Roman" w:hAnsi="Arial" w:cs="Arial"/>
          <w:b/>
          <w:bCs/>
          <w:color w:val="000000"/>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7</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 xml:space="preserve">As we can see highlighted in the chart above, there are several words identified by our method that are inherently biased to the dataset at hand. While there are numerous words throughout this dataset that rank similarly (indicating that they are </w:t>
      </w:r>
      <w:proofErr w:type="gramStart"/>
      <w:r w:rsidRPr="00171E54">
        <w:rPr>
          <w:rFonts w:ascii="Arial" w:eastAsia="Times New Roman" w:hAnsi="Arial" w:cs="Arial"/>
          <w:color w:val="000000"/>
        </w:rPr>
        <w:t>fairly unique</w:t>
      </w:r>
      <w:proofErr w:type="gramEnd"/>
      <w:r w:rsidRPr="00171E54">
        <w:rPr>
          <w:rFonts w:ascii="Arial" w:eastAsia="Times New Roman" w:hAnsi="Arial" w:cs="Arial"/>
          <w:color w:val="000000"/>
        </w:rPr>
        <w:t>, but not rare) and are what one might expect from an average article from a variety of sources, terms like “</w:t>
      </w:r>
      <w:proofErr w:type="spellStart"/>
      <w:r w:rsidRPr="00171E54">
        <w:rPr>
          <w:rFonts w:ascii="Arial" w:eastAsia="Times New Roman" w:hAnsi="Arial" w:cs="Arial"/>
          <w:color w:val="000000"/>
        </w:rPr>
        <w:t>mhz</w:t>
      </w:r>
      <w:proofErr w:type="spellEnd"/>
      <w:r w:rsidRPr="00171E54">
        <w:rPr>
          <w:rFonts w:ascii="Arial" w:eastAsia="Times New Roman" w:hAnsi="Arial" w:cs="Arial"/>
          <w:color w:val="000000"/>
        </w:rPr>
        <w:t>”, “</w:t>
      </w:r>
      <w:proofErr w:type="spellStart"/>
      <w:r w:rsidRPr="00171E54">
        <w:rPr>
          <w:rFonts w:ascii="Arial" w:eastAsia="Times New Roman" w:hAnsi="Arial" w:cs="Arial"/>
          <w:color w:val="000000"/>
        </w:rPr>
        <w:t>netcom</w:t>
      </w:r>
      <w:proofErr w:type="spellEnd"/>
      <w:r w:rsidRPr="00171E54">
        <w:rPr>
          <w:rFonts w:ascii="Arial" w:eastAsia="Times New Roman" w:hAnsi="Arial" w:cs="Arial"/>
          <w:color w:val="000000"/>
        </w:rPr>
        <w:t>”, or acronyms like “</w:t>
      </w:r>
      <w:proofErr w:type="spellStart"/>
      <w:r w:rsidRPr="00171E54">
        <w:rPr>
          <w:rFonts w:ascii="Arial" w:eastAsia="Times New Roman" w:hAnsi="Arial" w:cs="Arial"/>
          <w:color w:val="000000"/>
        </w:rPr>
        <w:t>uucp</w:t>
      </w:r>
      <w:proofErr w:type="spellEnd"/>
      <w:r w:rsidRPr="00171E54">
        <w:rPr>
          <w:rFonts w:ascii="Arial" w:eastAsia="Times New Roman" w:hAnsi="Arial" w:cs="Arial"/>
          <w:color w:val="000000"/>
        </w:rPr>
        <w:t>” or “</w:t>
      </w:r>
      <w:proofErr w:type="spellStart"/>
      <w:r w:rsidRPr="00171E54">
        <w:rPr>
          <w:rFonts w:ascii="Arial" w:eastAsia="Times New Roman" w:hAnsi="Arial" w:cs="Arial"/>
          <w:color w:val="000000"/>
        </w:rPr>
        <w:t>uiuc</w:t>
      </w:r>
      <w:proofErr w:type="spellEnd"/>
      <w:r w:rsidRPr="00171E54">
        <w:rPr>
          <w:rFonts w:ascii="Arial" w:eastAsia="Times New Roman" w:hAnsi="Arial" w:cs="Arial"/>
          <w:color w:val="000000"/>
        </w:rPr>
        <w:t>” are far from ordinary. Terms such as these -which are indicative of choices that the NB classifier would use to classify documents- are excellent illustrations of how such a powerful algorithm can be deeply influenced by the training data that is supplied to it. Given an even larger sampling of 200+ words, we have no doubts that similar instances of training/classification data bias would be identified.</w:t>
      </w:r>
    </w:p>
    <w:p w:rsidR="00171E54" w:rsidRPr="00171E54" w:rsidRDefault="00171E54" w:rsidP="00171E54">
      <w:pPr>
        <w:spacing w:before="320" w:after="80" w:line="240" w:lineRule="auto"/>
        <w:outlineLvl w:val="2"/>
        <w:rPr>
          <w:rFonts w:ascii="Times New Roman" w:eastAsia="Times New Roman" w:hAnsi="Times New Roman" w:cs="Times New Roman"/>
          <w:b/>
          <w:bCs/>
          <w:sz w:val="27"/>
          <w:szCs w:val="27"/>
        </w:rPr>
      </w:pPr>
      <w:r w:rsidRPr="00171E54">
        <w:rPr>
          <w:rFonts w:ascii="Arial" w:eastAsia="Times New Roman" w:hAnsi="Arial" w:cs="Arial"/>
          <w:color w:val="434343"/>
          <w:sz w:val="28"/>
          <w:szCs w:val="28"/>
        </w:rPr>
        <w:t>Questions 1-7</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1:</w:t>
      </w:r>
      <w:r w:rsidRPr="00171E54">
        <w:rPr>
          <w:rFonts w:ascii="Arial" w:eastAsia="Times New Roman" w:hAnsi="Arial" w:cs="Arial"/>
          <w:color w:val="000000"/>
        </w:rPr>
        <w:t xml:space="preserve"> </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 xml:space="preserve">It would be hard to estimate the parameters due to the huge amount of them. We would be calculating 500001000 different parameters. This is because, for every individual document label prediction P(Y), we have to expand the terms where </w:t>
      </w:r>
      <w:proofErr w:type="gramStart"/>
      <w:r w:rsidRPr="00171E54">
        <w:rPr>
          <w:rFonts w:ascii="Arial" w:eastAsia="Times New Roman" w:hAnsi="Arial" w:cs="Arial"/>
          <w:color w:val="000000"/>
        </w:rPr>
        <w:t>P(</w:t>
      </w:r>
      <w:proofErr w:type="gramEnd"/>
      <w:r w:rsidRPr="00171E54">
        <w:rPr>
          <w:rFonts w:ascii="Arial" w:eastAsia="Times New Roman" w:hAnsi="Arial" w:cs="Arial"/>
          <w:color w:val="000000"/>
        </w:rPr>
        <w:t>Y | Xi), where Xi is the word in the vocabulary (of which there are 50,000). This basic algorithm does not scale efficiently for large vocabularies or number of documents to classify.</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2:</w:t>
      </w:r>
      <w:r w:rsidRPr="00171E54">
        <w:rPr>
          <w:rFonts w:ascii="Arial" w:eastAsia="Times New Roman" w:hAnsi="Arial" w:cs="Arial"/>
          <w:color w:val="000000"/>
        </w:rPr>
        <w:t xml:space="preserve"> </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For the following tests, β is the default value of (1 / |V|), or in this case, roughly 1.6x10</w:t>
      </w:r>
      <w:r w:rsidRPr="00171E54">
        <w:rPr>
          <w:rFonts w:ascii="Arial" w:eastAsia="Times New Roman" w:hAnsi="Arial" w:cs="Arial"/>
          <w:color w:val="000000"/>
          <w:sz w:val="13"/>
          <w:szCs w:val="13"/>
          <w:vertAlign w:val="superscript"/>
        </w:rPr>
        <w:t>-5</w:t>
      </w:r>
    </w:p>
    <w:tbl>
      <w:tblPr>
        <w:tblW w:w="9360" w:type="dxa"/>
        <w:tblCellMar>
          <w:top w:w="15" w:type="dxa"/>
          <w:left w:w="15" w:type="dxa"/>
          <w:bottom w:w="15" w:type="dxa"/>
          <w:right w:w="15" w:type="dxa"/>
        </w:tblCellMar>
        <w:tblLook w:val="04A0" w:firstRow="1" w:lastRow="0" w:firstColumn="1" w:lastColumn="0" w:noHBand="0" w:noVBand="1"/>
      </w:tblPr>
      <w:tblGrid>
        <w:gridCol w:w="4939"/>
        <w:gridCol w:w="4421"/>
      </w:tblGrid>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b/>
                <w:bCs/>
                <w:color w:val="000000"/>
              </w:rPr>
              <w:t>Percentage of 12,000 Documents used for 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b/>
                <w:bCs/>
                <w:color w:val="000000"/>
              </w:rPr>
              <w:t>Accuracy in Classifying Remaining Elements</w:t>
            </w:r>
          </w:p>
        </w:tc>
      </w:tr>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68.611%</w:t>
            </w:r>
          </w:p>
        </w:tc>
      </w:tr>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76.788%</w:t>
            </w:r>
          </w:p>
        </w:tc>
      </w:tr>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lastRenderedPageBreak/>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83.083%</w:t>
            </w:r>
          </w:p>
        </w:tc>
      </w:tr>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86.0%</w:t>
            </w:r>
          </w:p>
        </w:tc>
      </w:tr>
      <w:tr w:rsidR="00171E54" w:rsidRPr="00171E54" w:rsidTr="00171E54">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98.875%</w:t>
            </w: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(tested on same docs used for Training)</w:t>
            </w:r>
          </w:p>
        </w:tc>
      </w:tr>
    </w:tbl>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b/>
          <w:bCs/>
          <w:color w:val="000000"/>
        </w:rPr>
        <w:t>25% Training, 75% Testing</w:t>
      </w: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noProof/>
          <w:color w:val="000000"/>
        </w:rPr>
        <w:drawing>
          <wp:inline distT="0" distB="0" distL="0" distR="0">
            <wp:extent cx="5353050" cy="3086100"/>
            <wp:effectExtent l="0" t="0" r="0" b="0"/>
            <wp:docPr id="8" name="Picture 8" descr="https://lh4.googleusercontent.com/U5HUQeEWtnN7I-nTiPxXVIPF0nJvpsqf4sk5vC-xeD8MwpBXBXIdq83CZ9iM3zB1tjXMh7ySjO02hs0WuVnacrXBypuI0f2V2rt5InNScfW2LEAwS-2a7IxsBgqjhRgjn8Oqgx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U5HUQeEWtnN7I-nTiPxXVIPF0nJvpsqf4sk5vC-xeD8MwpBXBXIdq83CZ9iM3zB1tjXMh7ySjO02hs0WuVnacrXBypuI0f2V2rt5InNScfW2LEAwS-2a7IxsBgqjhRgjn8OqgxQ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3050" cy="3086100"/>
                    </a:xfrm>
                    <a:prstGeom prst="rect">
                      <a:avLst/>
                    </a:prstGeom>
                    <a:noFill/>
                    <a:ln>
                      <a:noFill/>
                    </a:ln>
                  </pic:spPr>
                </pic:pic>
              </a:graphicData>
            </a:graphic>
          </wp:inline>
        </w:drawing>
      </w: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b/>
          <w:bCs/>
          <w:color w:val="000000"/>
        </w:rPr>
        <w:t>75% Training, 25% Testing</w:t>
      </w: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noProof/>
          <w:color w:val="000000"/>
        </w:rPr>
        <w:drawing>
          <wp:inline distT="0" distB="0" distL="0" distR="0">
            <wp:extent cx="5619750" cy="3295650"/>
            <wp:effectExtent l="0" t="0" r="0" b="0"/>
            <wp:docPr id="7" name="Picture 7" descr="https://lh3.googleusercontent.com/JGSiBgpgfim08MIU3HALTlndvn0xvc4I1t1ns3lZgGg31wjpq1yHdTVGxBCUwt9hkMYWarN4mSrCX7KgitIis3XXoNCoftX0biMWljHEEkql4h5HxDfmB6UrBjCeyWFU27Z3HL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JGSiBgpgfim08MIU3HALTlndvn0xvc4I1t1ns3lZgGg31wjpq1yHdTVGxBCUwt9hkMYWarN4mSrCX7KgitIis3XXoNCoftX0biMWljHEEkql4h5HxDfmB6UrBjCeyWFU27Z3HL9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295650"/>
                    </a:xfrm>
                    <a:prstGeom prst="rect">
                      <a:avLst/>
                    </a:prstGeom>
                    <a:noFill/>
                    <a:ln>
                      <a:noFill/>
                    </a:ln>
                  </pic:spPr>
                </pic:pic>
              </a:graphicData>
            </a:graphic>
          </wp:inline>
        </w:drawing>
      </w: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b/>
          <w:bCs/>
          <w:color w:val="000000"/>
        </w:rPr>
        <w:t>100% Training, 100% Testing:</w:t>
      </w: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noProof/>
          <w:color w:val="000000"/>
        </w:rPr>
        <w:lastRenderedPageBreak/>
        <w:drawing>
          <wp:inline distT="0" distB="0" distL="0" distR="0">
            <wp:extent cx="5943600" cy="3095625"/>
            <wp:effectExtent l="0" t="0" r="0" b="9525"/>
            <wp:docPr id="6" name="Picture 6" descr="https://lh3.googleusercontent.com/rTj0lBt-FP-Tf2Ks_3laQpWbKOi-6JY9z33Mikr0zOSpVeVkbPNAqNNfXDFKwdHHlwpuWwaIn6BKGjt0YIcsLJa673AXk1eU5oaDo4njsPJKg6xPBgKloo-_lz5VvwxYQIjo8n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rTj0lBt-FP-Tf2Ks_3laQpWbKOi-6JY9z33Mikr0zOSpVeVkbPNAqNNfXDFKwdHHlwpuWwaIn6BKGjt0YIcsLJa673AXk1eU5oaDo4njsPJKg6xPBgKloo-_lz5VvwxYQIjo8n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171E54" w:rsidRPr="00171E54" w:rsidRDefault="00171E54" w:rsidP="00171E54">
      <w:pPr>
        <w:spacing w:after="0" w:line="240" w:lineRule="auto"/>
        <w:jc w:val="center"/>
        <w:rPr>
          <w:rFonts w:ascii="Times New Roman" w:eastAsia="Times New Roman" w:hAnsi="Times New Roman" w:cs="Times New Roman"/>
          <w:sz w:val="24"/>
          <w:szCs w:val="24"/>
        </w:rPr>
      </w:pPr>
      <w:r w:rsidRPr="00171E54">
        <w:rPr>
          <w:rFonts w:ascii="Arial" w:eastAsia="Times New Roman" w:hAnsi="Arial" w:cs="Arial"/>
          <w:color w:val="000000"/>
        </w:rPr>
        <w:t xml:space="preserve">The numbers on the diagonal, overlaid in green, are those predictions </w:t>
      </w:r>
      <w:proofErr w:type="spellStart"/>
      <w:r w:rsidRPr="00171E54">
        <w:rPr>
          <w:rFonts w:ascii="Arial" w:eastAsia="Times New Roman" w:hAnsi="Arial" w:cs="Arial"/>
          <w:color w:val="000000"/>
        </w:rPr>
        <w:t>Cij</w:t>
      </w:r>
      <w:proofErr w:type="spellEnd"/>
      <w:r w:rsidRPr="00171E54">
        <w:rPr>
          <w:rFonts w:ascii="Arial" w:eastAsia="Times New Roman" w:hAnsi="Arial" w:cs="Arial"/>
          <w:color w:val="000000"/>
        </w:rPr>
        <w:t xml:space="preserve"> where </w:t>
      </w:r>
      <w:proofErr w:type="spellStart"/>
      <w:r w:rsidRPr="00171E54">
        <w:rPr>
          <w:rFonts w:ascii="Arial" w:eastAsia="Times New Roman" w:hAnsi="Arial" w:cs="Arial"/>
          <w:color w:val="000000"/>
        </w:rPr>
        <w:t>i</w:t>
      </w:r>
      <w:proofErr w:type="spellEnd"/>
      <w:r w:rsidRPr="00171E54">
        <w:rPr>
          <w:rFonts w:ascii="Arial" w:eastAsia="Times New Roman" w:hAnsi="Arial" w:cs="Arial"/>
          <w:color w:val="000000"/>
        </w:rPr>
        <w:t>=j (meaning that the algorithm successfully categorized the document with its actual class).</w:t>
      </w:r>
    </w:p>
    <w:p w:rsidR="00171E54" w:rsidRPr="00171E54" w:rsidRDefault="00171E54" w:rsidP="00171E54">
      <w:pPr>
        <w:spacing w:after="24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3:</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As seen in the confusion matrix labelled above (for 100% Training, 100% Testing), we can see three separate instances of high inaccuracy when the algorithm predicts class 4, which is “</w:t>
      </w:r>
      <w:proofErr w:type="spellStart"/>
      <w:r w:rsidRPr="00171E54">
        <w:rPr>
          <w:rFonts w:ascii="Arial" w:eastAsia="Times New Roman" w:hAnsi="Arial" w:cs="Arial"/>
          <w:color w:val="000000"/>
        </w:rPr>
        <w:t>comp.sys.ibm.</w:t>
      </w:r>
      <w:proofErr w:type="gramStart"/>
      <w:r w:rsidRPr="00171E54">
        <w:rPr>
          <w:rFonts w:ascii="Arial" w:eastAsia="Times New Roman" w:hAnsi="Arial" w:cs="Arial"/>
          <w:color w:val="000000"/>
        </w:rPr>
        <w:t>pc.hardware</w:t>
      </w:r>
      <w:proofErr w:type="spellEnd"/>
      <w:proofErr w:type="gramEnd"/>
      <w:r w:rsidRPr="00171E54">
        <w:rPr>
          <w:rFonts w:ascii="Arial" w:eastAsia="Times New Roman" w:hAnsi="Arial" w:cs="Arial"/>
          <w:color w:val="000000"/>
        </w:rPr>
        <w:t>”. The three instances of relatively high inaccuracy are when the actual inputs are of class “</w:t>
      </w:r>
      <w:proofErr w:type="spellStart"/>
      <w:proofErr w:type="gramStart"/>
      <w:r w:rsidRPr="00171E54">
        <w:rPr>
          <w:rFonts w:ascii="Arial" w:eastAsia="Times New Roman" w:hAnsi="Arial" w:cs="Arial"/>
          <w:color w:val="000000"/>
        </w:rPr>
        <w:t>comp.graphics</w:t>
      </w:r>
      <w:proofErr w:type="spellEnd"/>
      <w:proofErr w:type="gramEnd"/>
      <w:r w:rsidRPr="00171E54">
        <w:rPr>
          <w:rFonts w:ascii="Arial" w:eastAsia="Times New Roman" w:hAnsi="Arial" w:cs="Arial"/>
          <w:color w:val="000000"/>
        </w:rPr>
        <w:t>” (with 9 instances), “comp.os.ms-</w:t>
      </w:r>
      <w:proofErr w:type="spellStart"/>
      <w:r w:rsidRPr="00171E54">
        <w:rPr>
          <w:rFonts w:ascii="Arial" w:eastAsia="Times New Roman" w:hAnsi="Arial" w:cs="Arial"/>
          <w:color w:val="000000"/>
        </w:rPr>
        <w:t>windows.misc</w:t>
      </w:r>
      <w:proofErr w:type="spellEnd"/>
      <w:r w:rsidRPr="00171E54">
        <w:rPr>
          <w:rFonts w:ascii="Arial" w:eastAsia="Times New Roman" w:hAnsi="Arial" w:cs="Arial"/>
          <w:color w:val="000000"/>
        </w:rPr>
        <w:t>” (with 12 instances), and most notably “</w:t>
      </w:r>
      <w:proofErr w:type="spellStart"/>
      <w:r w:rsidRPr="00171E54">
        <w:rPr>
          <w:rFonts w:ascii="Arial" w:eastAsia="Times New Roman" w:hAnsi="Arial" w:cs="Arial"/>
          <w:color w:val="000000"/>
        </w:rPr>
        <w:t>misc.forsale</w:t>
      </w:r>
      <w:proofErr w:type="spellEnd"/>
      <w:r w:rsidRPr="00171E54">
        <w:rPr>
          <w:rFonts w:ascii="Arial" w:eastAsia="Times New Roman" w:hAnsi="Arial" w:cs="Arial"/>
          <w:color w:val="000000"/>
        </w:rPr>
        <w:t>” (with 20 instances). These misclassifications make sense, as the content of the documents are relatively similar: articles about “IBM PC hardware” likely have several words and phrases in common with computer graphics, Windows OS, and miscellaneous for sale listings or advertisements.</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Additionally, we see two other significant instances where the algorithm misclassifies several documents; in Row 1, column 20, and Row 16, column 20. These correspond to the algorithm predicting articles about “</w:t>
      </w:r>
      <w:proofErr w:type="spellStart"/>
      <w:proofErr w:type="gramStart"/>
      <w:r w:rsidRPr="00171E54">
        <w:rPr>
          <w:rFonts w:ascii="Arial" w:eastAsia="Times New Roman" w:hAnsi="Arial" w:cs="Arial"/>
          <w:color w:val="000000"/>
        </w:rPr>
        <w:t>alt.atheism</w:t>
      </w:r>
      <w:proofErr w:type="spellEnd"/>
      <w:proofErr w:type="gramEnd"/>
      <w:r w:rsidRPr="00171E54">
        <w:rPr>
          <w:rFonts w:ascii="Arial" w:eastAsia="Times New Roman" w:hAnsi="Arial" w:cs="Arial"/>
          <w:color w:val="000000"/>
        </w:rPr>
        <w:t>” which are actually about “</w:t>
      </w:r>
      <w:proofErr w:type="spellStart"/>
      <w:r w:rsidRPr="00171E54">
        <w:rPr>
          <w:rFonts w:ascii="Arial" w:eastAsia="Times New Roman" w:hAnsi="Arial" w:cs="Arial"/>
          <w:color w:val="000000"/>
        </w:rPr>
        <w:t>talk.religion.misc</w:t>
      </w:r>
      <w:proofErr w:type="spellEnd"/>
      <w:r w:rsidRPr="00171E54">
        <w:rPr>
          <w:rFonts w:ascii="Arial" w:eastAsia="Times New Roman" w:hAnsi="Arial" w:cs="Arial"/>
          <w:color w:val="000000"/>
        </w:rPr>
        <w:t>” (12 instances), and predicting “</w:t>
      </w:r>
      <w:proofErr w:type="spellStart"/>
      <w:r w:rsidRPr="00171E54">
        <w:rPr>
          <w:rFonts w:ascii="Arial" w:eastAsia="Times New Roman" w:hAnsi="Arial" w:cs="Arial"/>
          <w:color w:val="000000"/>
        </w:rPr>
        <w:t>soc.religion.christian</w:t>
      </w:r>
      <w:proofErr w:type="spellEnd"/>
      <w:r w:rsidRPr="00171E54">
        <w:rPr>
          <w:rFonts w:ascii="Arial" w:eastAsia="Times New Roman" w:hAnsi="Arial" w:cs="Arial"/>
          <w:color w:val="000000"/>
        </w:rPr>
        <w:t>” that are actually about “</w:t>
      </w:r>
      <w:proofErr w:type="spellStart"/>
      <w:r w:rsidRPr="00171E54">
        <w:rPr>
          <w:rFonts w:ascii="Arial" w:eastAsia="Times New Roman" w:hAnsi="Arial" w:cs="Arial"/>
          <w:color w:val="000000"/>
        </w:rPr>
        <w:t>talk.religion.misc</w:t>
      </w:r>
      <w:proofErr w:type="spellEnd"/>
      <w:r w:rsidRPr="00171E54">
        <w:rPr>
          <w:rFonts w:ascii="Arial" w:eastAsia="Times New Roman" w:hAnsi="Arial" w:cs="Arial"/>
          <w:color w:val="000000"/>
        </w:rPr>
        <w:t>” (25 instances) respectively.</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4</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noProof/>
          <w:color w:val="000000"/>
        </w:rPr>
        <w:lastRenderedPageBreak/>
        <w:drawing>
          <wp:inline distT="0" distB="0" distL="0" distR="0">
            <wp:extent cx="5324475" cy="4000500"/>
            <wp:effectExtent l="0" t="0" r="9525" b="0"/>
            <wp:docPr id="5" name="Picture 5" descr="Screen Shot 2017-10-19 at 5.32.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7-10-19 at 5.32.2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4000500"/>
                    </a:xfrm>
                    <a:prstGeom prst="rect">
                      <a:avLst/>
                    </a:prstGeom>
                    <a:noFill/>
                    <a:ln>
                      <a:noFill/>
                    </a:ln>
                  </pic:spPr>
                </pic:pic>
              </a:graphicData>
            </a:graphic>
          </wp:inline>
        </w:drawing>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The above experiment of the effects that beta has on our classification of documents was done with training on 25% of our training.csv, and testing on the remaining 75%. As we can see from the above graph the impact of having a low beta (10-5), and a high beta (1) causes drops in accuracy. We found our best accuracy at around 10-4. When beta becomes small it starts to modify our data too much. This is because in our MLE equation the beta in the denominator multiplying against the number of unique words starts to take away that value, and has too large of an effect on the equation. When beta is 1 it no longer plays an effect on the equation, so it does not help us.  </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5</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 xml:space="preserve">In trying to come up with a ranking system for seeing how often the Naive Bayes algorithm relies on certain words, the obvious answer sprang to mind: entropy. In its essence, determining the entropy of all classes based on a single word at a time, we can see how “unstable” using that </w:t>
      </w:r>
      <w:proofErr w:type="gramStart"/>
      <w:r w:rsidRPr="00171E54">
        <w:rPr>
          <w:rFonts w:ascii="Arial" w:eastAsia="Times New Roman" w:hAnsi="Arial" w:cs="Arial"/>
          <w:color w:val="000000"/>
        </w:rPr>
        <w:t>particular word</w:t>
      </w:r>
      <w:proofErr w:type="gramEnd"/>
      <w:r w:rsidRPr="00171E54">
        <w:rPr>
          <w:rFonts w:ascii="Arial" w:eastAsia="Times New Roman" w:hAnsi="Arial" w:cs="Arial"/>
          <w:color w:val="000000"/>
        </w:rPr>
        <w:t xml:space="preserve"> for making a classification would be. For example, the most common word throughout all documents is “the”, unsurprisingly. When we calculate the entropy of this word across the classes we observe in our testing documents, “the” scores a whopping 4.9. This indicates that not only is “the” common in several, if not all, documents, but it also occurs frequently (almost 5 times per document) </w:t>
      </w:r>
      <w:r w:rsidRPr="00171E54">
        <w:rPr>
          <w:rFonts w:ascii="Arial" w:eastAsia="Times New Roman" w:hAnsi="Arial" w:cs="Arial"/>
          <w:b/>
          <w:bCs/>
          <w:color w:val="000000"/>
        </w:rPr>
        <w:t>within</w:t>
      </w:r>
      <w:r w:rsidRPr="00171E54">
        <w:rPr>
          <w:rFonts w:ascii="Arial" w:eastAsia="Times New Roman" w:hAnsi="Arial" w:cs="Arial"/>
          <w:color w:val="000000"/>
        </w:rPr>
        <w:t xml:space="preserve"> these same documents. These are the sorts of words that Naive Bayes seeks to avoid: common (</w:t>
      </w:r>
      <w:r w:rsidRPr="00171E54">
        <w:rPr>
          <w:rFonts w:ascii="Arial" w:eastAsia="Times New Roman" w:hAnsi="Arial" w:cs="Arial"/>
          <w:i/>
          <w:iCs/>
          <w:color w:val="000000"/>
        </w:rPr>
        <w:t>within</w:t>
      </w:r>
      <w:r w:rsidRPr="00171E54">
        <w:rPr>
          <w:rFonts w:ascii="Arial" w:eastAsia="Times New Roman" w:hAnsi="Arial" w:cs="Arial"/>
          <w:color w:val="000000"/>
        </w:rPr>
        <w:t xml:space="preserve"> documents), and widespread (</w:t>
      </w:r>
      <w:r w:rsidRPr="00171E54">
        <w:rPr>
          <w:rFonts w:ascii="Arial" w:eastAsia="Times New Roman" w:hAnsi="Arial" w:cs="Arial"/>
          <w:i/>
          <w:iCs/>
          <w:color w:val="000000"/>
        </w:rPr>
        <w:t>across</w:t>
      </w:r>
      <w:r w:rsidRPr="00171E54">
        <w:rPr>
          <w:rFonts w:ascii="Arial" w:eastAsia="Times New Roman" w:hAnsi="Arial" w:cs="Arial"/>
          <w:color w:val="000000"/>
        </w:rPr>
        <w:t xml:space="preserve"> documents).</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 xml:space="preserve">In a similar way, we also don’t want to rely heavily on words that occur rarely amongst documents, but also occur rarely </w:t>
      </w:r>
      <w:r w:rsidRPr="00171E54">
        <w:rPr>
          <w:rFonts w:ascii="Arial" w:eastAsia="Times New Roman" w:hAnsi="Arial" w:cs="Arial"/>
          <w:b/>
          <w:bCs/>
          <w:color w:val="000000"/>
        </w:rPr>
        <w:t>within</w:t>
      </w:r>
      <w:r w:rsidRPr="00171E54">
        <w:rPr>
          <w:rFonts w:ascii="Arial" w:eastAsia="Times New Roman" w:hAnsi="Arial" w:cs="Arial"/>
          <w:color w:val="000000"/>
        </w:rPr>
        <w:t xml:space="preserve"> these same documents. Luckily, by modifying our entropy “filter” to only select those with high enough entropy to indicate that they are found in some documents, but not all, and not a single document, we can get a good selection of words. Namely, we aim to obtain words that occur more than roughly once in twenty documents (our </w:t>
      </w:r>
      <w:r w:rsidRPr="00171E54">
        <w:rPr>
          <w:rFonts w:ascii="Arial" w:eastAsia="Times New Roman" w:hAnsi="Arial" w:cs="Arial"/>
          <w:color w:val="000000"/>
        </w:rPr>
        <w:lastRenderedPageBreak/>
        <w:t xml:space="preserve">total number of classes), but </w:t>
      </w:r>
      <w:r w:rsidRPr="00171E54">
        <w:rPr>
          <w:rFonts w:ascii="Arial" w:eastAsia="Times New Roman" w:hAnsi="Arial" w:cs="Arial"/>
          <w:b/>
          <w:bCs/>
          <w:color w:val="000000"/>
        </w:rPr>
        <w:t>also</w:t>
      </w:r>
      <w:r w:rsidRPr="00171E54">
        <w:rPr>
          <w:rFonts w:ascii="Arial" w:eastAsia="Times New Roman" w:hAnsi="Arial" w:cs="Arial"/>
          <w:color w:val="000000"/>
        </w:rPr>
        <w:t xml:space="preserve"> have low entropy. Low entropy ensures the word is not shared by all classes, while also filtering out the </w:t>
      </w:r>
      <w:proofErr w:type="gramStart"/>
      <w:r w:rsidRPr="00171E54">
        <w:rPr>
          <w:rFonts w:ascii="Arial" w:eastAsia="Times New Roman" w:hAnsi="Arial" w:cs="Arial"/>
          <w:color w:val="000000"/>
        </w:rPr>
        <w:t>most rare</w:t>
      </w:r>
      <w:proofErr w:type="gramEnd"/>
      <w:r w:rsidRPr="00171E54">
        <w:rPr>
          <w:rFonts w:ascii="Arial" w:eastAsia="Times New Roman" w:hAnsi="Arial" w:cs="Arial"/>
          <w:color w:val="000000"/>
        </w:rPr>
        <w:t xml:space="preserve"> words (which have the lowest entropies). For example, “</w:t>
      </w:r>
      <w:proofErr w:type="spellStart"/>
      <w:r w:rsidRPr="00171E54">
        <w:rPr>
          <w:rFonts w:ascii="Arial" w:eastAsia="Times New Roman" w:hAnsi="Arial" w:cs="Arial"/>
          <w:color w:val="000000"/>
        </w:rPr>
        <w:t>drporter</w:t>
      </w:r>
      <w:proofErr w:type="spellEnd"/>
      <w:r w:rsidRPr="00171E54">
        <w:rPr>
          <w:rFonts w:ascii="Arial" w:eastAsia="Times New Roman" w:hAnsi="Arial" w:cs="Arial"/>
          <w:color w:val="000000"/>
        </w:rPr>
        <w:t xml:space="preserve">” is found in no documents, so it would therefore have the lowest entropy, but needs to be filtered as it won’t help Naive Bayes in </w:t>
      </w:r>
      <w:proofErr w:type="gramStart"/>
      <w:r w:rsidRPr="00171E54">
        <w:rPr>
          <w:rFonts w:ascii="Arial" w:eastAsia="Times New Roman" w:hAnsi="Arial" w:cs="Arial"/>
          <w:color w:val="000000"/>
        </w:rPr>
        <w:t>actually determining</w:t>
      </w:r>
      <w:proofErr w:type="gramEnd"/>
      <w:r w:rsidRPr="00171E54">
        <w:rPr>
          <w:rFonts w:ascii="Arial" w:eastAsia="Times New Roman" w:hAnsi="Arial" w:cs="Arial"/>
          <w:color w:val="000000"/>
        </w:rPr>
        <w:t xml:space="preserve"> the likelihood of a specific class. By combining these methods, we guarantee obtaining words that are not spread amongst all classes (entropy), but also aren’t rare within the classes that they are found (filtering).</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 xml:space="preserve">The process for ranking these elements is to 1. Sort the words by entropy in likelihood (MLE), but in </w:t>
      </w:r>
      <w:r w:rsidRPr="00171E54">
        <w:rPr>
          <w:rFonts w:ascii="Arial" w:eastAsia="Times New Roman" w:hAnsi="Arial" w:cs="Arial"/>
          <w:i/>
          <w:iCs/>
          <w:color w:val="000000"/>
        </w:rPr>
        <w:t>reverse order</w:t>
      </w:r>
      <w:r w:rsidRPr="00171E54">
        <w:rPr>
          <w:rFonts w:ascii="Arial" w:eastAsia="Times New Roman" w:hAnsi="Arial" w:cs="Arial"/>
          <w:color w:val="000000"/>
        </w:rPr>
        <w:t xml:space="preserve">. 2. Remove/ignore elements with entropy &lt; 1/20 (removing typos and extremely rare words). 3. Select 100 elements from the front of the ordered set. The accuracy of this method was verified by viewing an explicit count of the total occurrences of given words, and ensuring that words being ranked highly were both occurring in very few classes (&lt;4), and did not occur rarely throughout the </w:t>
      </w:r>
      <w:proofErr w:type="gramStart"/>
      <w:r w:rsidRPr="00171E54">
        <w:rPr>
          <w:rFonts w:ascii="Arial" w:eastAsia="Times New Roman" w:hAnsi="Arial" w:cs="Arial"/>
          <w:color w:val="000000"/>
        </w:rPr>
        <w:t>dataset as a whol</w:t>
      </w:r>
      <w:proofErr w:type="gramEnd"/>
      <w:r w:rsidRPr="00171E54">
        <w:rPr>
          <w:rFonts w:ascii="Arial" w:eastAsia="Times New Roman" w:hAnsi="Arial" w:cs="Arial"/>
          <w:color w:val="000000"/>
        </w:rPr>
        <w:t>e (&lt;300).</w:t>
      </w:r>
    </w:p>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6</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Ordered from 1-100 in descending rank (1 is higher ranking than 100).</w:t>
      </w:r>
    </w:p>
    <w:p w:rsidR="00171E54" w:rsidRPr="00171E54" w:rsidRDefault="00171E54" w:rsidP="00171E54">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02"/>
        <w:gridCol w:w="1980"/>
        <w:gridCol w:w="1863"/>
        <w:gridCol w:w="2025"/>
        <w:gridCol w:w="1790"/>
      </w:tblGrid>
      <w:tr w:rsidR="00171E54" w:rsidRPr="00171E54" w:rsidTr="00171E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E06666"/>
              </w:rPr>
              <w:t xml:space="preserve">1: </w:t>
            </w:r>
            <w:proofErr w:type="spellStart"/>
            <w:r w:rsidRPr="00171E54">
              <w:rPr>
                <w:rFonts w:ascii="Arial" w:eastAsia="Times New Roman" w:hAnsi="Arial" w:cs="Arial"/>
                <w:color w:val="000000"/>
                <w:sz w:val="20"/>
                <w:szCs w:val="20"/>
                <w:shd w:val="clear" w:color="auto" w:fill="E06666"/>
              </w:rPr>
              <w:t>mhz</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 mine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 red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 sale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 states</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 xml:space="preserve">6: </w:t>
            </w:r>
            <w:proofErr w:type="spellStart"/>
            <w:r w:rsidRPr="00171E54">
              <w:rPr>
                <w:rFonts w:ascii="Arial" w:eastAsia="Times New Roman" w:hAnsi="Arial" w:cs="Arial"/>
                <w:color w:val="000000"/>
                <w:sz w:val="20"/>
                <w:szCs w:val="20"/>
                <w:shd w:val="clear" w:color="auto" w:fill="F1C232"/>
              </w:rPr>
              <w:t>christian</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 turn</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 certainly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 goes</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10: started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11: pay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12: consider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13: correct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14: deal</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15: claim</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16: server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17: via</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 xml:space="preserve">18: </w:t>
            </w:r>
            <w:proofErr w:type="spellStart"/>
            <w:r w:rsidRPr="00171E54">
              <w:rPr>
                <w:rFonts w:ascii="Arial" w:eastAsia="Times New Roman" w:hAnsi="Arial" w:cs="Arial"/>
                <w:color w:val="000000"/>
                <w:sz w:val="20"/>
                <w:szCs w:val="20"/>
                <w:shd w:val="clear" w:color="auto" w:fill="F1C232"/>
              </w:rPr>
              <w:t>os</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19: package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20: haven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21: hardware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22: night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E06666"/>
              </w:rPr>
              <w:t xml:space="preserve">23: </w:t>
            </w:r>
            <w:proofErr w:type="spellStart"/>
            <w:r w:rsidRPr="00171E54">
              <w:rPr>
                <w:rFonts w:ascii="Arial" w:eastAsia="Times New Roman" w:hAnsi="Arial" w:cs="Arial"/>
                <w:color w:val="000000"/>
                <w:sz w:val="20"/>
                <w:szCs w:val="20"/>
                <w:shd w:val="clear" w:color="auto" w:fill="E06666"/>
              </w:rPr>
              <w:t>netcom</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24: sort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25: company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26: white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27: posting</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28: sound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29: offer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30: advance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31: technology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32: cause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33: everyone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34: making</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35: screen</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36: top</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37: programs</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38: level</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39: per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40: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41: center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42: cd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43: display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44: fine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45: similar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46: couple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47: fast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E06666"/>
              </w:rPr>
              <w:t xml:space="preserve">48: </w:t>
            </w:r>
            <w:proofErr w:type="spellStart"/>
            <w:r w:rsidRPr="00171E54">
              <w:rPr>
                <w:rFonts w:ascii="Arial" w:eastAsia="Times New Roman" w:hAnsi="Arial" w:cs="Arial"/>
                <w:color w:val="000000"/>
                <w:sz w:val="20"/>
                <w:szCs w:val="20"/>
                <w:shd w:val="clear" w:color="auto" w:fill="E06666"/>
              </w:rPr>
              <w:t>uiuc</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49: important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50: difference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51: care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52: size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53: sell</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54: although</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E06666"/>
              </w:rPr>
              <w:t xml:space="preserve">55: </w:t>
            </w:r>
            <w:proofErr w:type="spellStart"/>
            <w:r w:rsidRPr="00171E54">
              <w:rPr>
                <w:rFonts w:ascii="Arial" w:eastAsia="Times New Roman" w:hAnsi="Arial" w:cs="Arial"/>
                <w:color w:val="000000"/>
                <w:sz w:val="20"/>
                <w:szCs w:val="20"/>
                <w:shd w:val="clear" w:color="auto" w:fill="E06666"/>
              </w:rPr>
              <w:t>uucp</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56: oh</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 xml:space="preserve">57: </w:t>
            </w:r>
            <w:proofErr w:type="spellStart"/>
            <w:r w:rsidRPr="00171E54">
              <w:rPr>
                <w:rFonts w:ascii="Arial" w:eastAsia="Times New Roman" w:hAnsi="Arial" w:cs="Arial"/>
                <w:color w:val="000000"/>
                <w:sz w:val="20"/>
                <w:szCs w:val="20"/>
                <w:shd w:val="clear" w:color="auto" w:fill="F1C232"/>
              </w:rPr>
              <w:t>paul</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 xml:space="preserve">58: </w:t>
            </w:r>
            <w:proofErr w:type="spellStart"/>
            <w:r w:rsidRPr="00171E54">
              <w:rPr>
                <w:rFonts w:ascii="Arial" w:eastAsia="Times New Roman" w:hAnsi="Arial" w:cs="Arial"/>
                <w:color w:val="000000"/>
                <w:sz w:val="20"/>
                <w:szCs w:val="20"/>
              </w:rPr>
              <w:t>wouldn</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59: simply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60: national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61: live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62: co</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63: copy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64: contact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65: understand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66: later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67: went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68: ok</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69: write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70: science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71: anybody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72: board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73: single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74: light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75: love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FD966"/>
              </w:rPr>
              <w:t>76: monitor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77: almost</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78: nice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79: instead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80: mind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81: anyway</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82: area</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83: including</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84: unless</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85: hi</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86: agree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87: children</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88: tried</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89: open</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90: black</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91: side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92: whole</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93: matter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94: saying</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 xml:space="preserve">95: </w:t>
            </w:r>
            <w:proofErr w:type="spellStart"/>
            <w:r w:rsidRPr="00171E54">
              <w:rPr>
                <w:rFonts w:ascii="Arial" w:eastAsia="Times New Roman" w:hAnsi="Arial" w:cs="Arial"/>
                <w:color w:val="000000"/>
                <w:sz w:val="20"/>
                <w:szCs w:val="20"/>
                <w:shd w:val="clear" w:color="auto" w:fill="F1C232"/>
              </w:rPr>
              <w:t>steve</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96: color</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97: often</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98: guess</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shd w:val="clear" w:color="auto" w:fill="F1C232"/>
              </w:rPr>
              <w:t xml:space="preserve">99: </w:t>
            </w:r>
            <w:proofErr w:type="spellStart"/>
            <w:r w:rsidRPr="00171E54">
              <w:rPr>
                <w:rFonts w:ascii="Arial" w:eastAsia="Times New Roman" w:hAnsi="Arial" w:cs="Arial"/>
                <w:color w:val="000000"/>
                <w:sz w:val="20"/>
                <w:szCs w:val="20"/>
                <w:shd w:val="clear" w:color="auto" w:fill="F1C232"/>
              </w:rPr>
              <w:t>american</w:t>
            </w:r>
            <w:proofErr w:type="spellEnd"/>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sz w:val="20"/>
                <w:szCs w:val="20"/>
              </w:rPr>
              <w:t>100: include</w:t>
            </w:r>
          </w:p>
        </w:tc>
      </w:tr>
    </w:tbl>
    <w:p w:rsidR="00171E54" w:rsidRPr="00171E54" w:rsidRDefault="00171E54" w:rsidP="00171E54">
      <w:pPr>
        <w:spacing w:after="0" w:line="240" w:lineRule="auto"/>
        <w:rPr>
          <w:rFonts w:ascii="Times New Roman" w:eastAsia="Times New Roman" w:hAnsi="Times New Roman" w:cs="Times New Roman"/>
          <w:sz w:val="24"/>
          <w:szCs w:val="24"/>
        </w:rPr>
      </w:pP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b/>
          <w:bCs/>
          <w:color w:val="000000"/>
        </w:rPr>
        <w:t>Question 7</w:t>
      </w:r>
    </w:p>
    <w:p w:rsidR="00171E54" w:rsidRPr="00171E54" w:rsidRDefault="00171E54" w:rsidP="00171E54">
      <w:pPr>
        <w:spacing w:after="0" w:line="240" w:lineRule="auto"/>
        <w:rPr>
          <w:rFonts w:ascii="Times New Roman" w:eastAsia="Times New Roman" w:hAnsi="Times New Roman" w:cs="Times New Roman"/>
          <w:sz w:val="24"/>
          <w:szCs w:val="24"/>
        </w:rPr>
      </w:pPr>
      <w:r w:rsidRPr="00171E54">
        <w:rPr>
          <w:rFonts w:ascii="Arial" w:eastAsia="Times New Roman" w:hAnsi="Arial" w:cs="Arial"/>
          <w:color w:val="000000"/>
        </w:rPr>
        <w:t xml:space="preserve">As we can see highlighted in the chart above, there are several words identified by our method that are inherently biased to the dataset at hand. While there are numerous words throughout this dataset that rank similarly (indicating that they are </w:t>
      </w:r>
      <w:proofErr w:type="gramStart"/>
      <w:r w:rsidRPr="00171E54">
        <w:rPr>
          <w:rFonts w:ascii="Arial" w:eastAsia="Times New Roman" w:hAnsi="Arial" w:cs="Arial"/>
          <w:color w:val="000000"/>
        </w:rPr>
        <w:t>fairly unique</w:t>
      </w:r>
      <w:proofErr w:type="gramEnd"/>
      <w:r w:rsidRPr="00171E54">
        <w:rPr>
          <w:rFonts w:ascii="Arial" w:eastAsia="Times New Roman" w:hAnsi="Arial" w:cs="Arial"/>
          <w:color w:val="000000"/>
        </w:rPr>
        <w:t>, but not rare) and are what one might expect from an average article from a variety of sources, terms like “</w:t>
      </w:r>
      <w:proofErr w:type="spellStart"/>
      <w:r w:rsidRPr="00171E54">
        <w:rPr>
          <w:rFonts w:ascii="Arial" w:eastAsia="Times New Roman" w:hAnsi="Arial" w:cs="Arial"/>
          <w:color w:val="000000"/>
        </w:rPr>
        <w:t>mhz</w:t>
      </w:r>
      <w:proofErr w:type="spellEnd"/>
      <w:r w:rsidRPr="00171E54">
        <w:rPr>
          <w:rFonts w:ascii="Arial" w:eastAsia="Times New Roman" w:hAnsi="Arial" w:cs="Arial"/>
          <w:color w:val="000000"/>
        </w:rPr>
        <w:t>”, “</w:t>
      </w:r>
      <w:proofErr w:type="spellStart"/>
      <w:r w:rsidRPr="00171E54">
        <w:rPr>
          <w:rFonts w:ascii="Arial" w:eastAsia="Times New Roman" w:hAnsi="Arial" w:cs="Arial"/>
          <w:color w:val="000000"/>
        </w:rPr>
        <w:t>netcom</w:t>
      </w:r>
      <w:proofErr w:type="spellEnd"/>
      <w:r w:rsidRPr="00171E54">
        <w:rPr>
          <w:rFonts w:ascii="Arial" w:eastAsia="Times New Roman" w:hAnsi="Arial" w:cs="Arial"/>
          <w:color w:val="000000"/>
        </w:rPr>
        <w:t>”, or acronyms like “</w:t>
      </w:r>
      <w:proofErr w:type="spellStart"/>
      <w:r w:rsidRPr="00171E54">
        <w:rPr>
          <w:rFonts w:ascii="Arial" w:eastAsia="Times New Roman" w:hAnsi="Arial" w:cs="Arial"/>
          <w:color w:val="000000"/>
        </w:rPr>
        <w:t>uucp</w:t>
      </w:r>
      <w:proofErr w:type="spellEnd"/>
      <w:r w:rsidRPr="00171E54">
        <w:rPr>
          <w:rFonts w:ascii="Arial" w:eastAsia="Times New Roman" w:hAnsi="Arial" w:cs="Arial"/>
          <w:color w:val="000000"/>
        </w:rPr>
        <w:t>” or “</w:t>
      </w:r>
      <w:proofErr w:type="spellStart"/>
      <w:r w:rsidRPr="00171E54">
        <w:rPr>
          <w:rFonts w:ascii="Arial" w:eastAsia="Times New Roman" w:hAnsi="Arial" w:cs="Arial"/>
          <w:color w:val="000000"/>
        </w:rPr>
        <w:t>uiuc</w:t>
      </w:r>
      <w:proofErr w:type="spellEnd"/>
      <w:r w:rsidRPr="00171E54">
        <w:rPr>
          <w:rFonts w:ascii="Arial" w:eastAsia="Times New Roman" w:hAnsi="Arial" w:cs="Arial"/>
          <w:color w:val="000000"/>
        </w:rPr>
        <w:t>” are far from ordinary. Terms such as these -which are indicative of choices that the NB classifier would use to classify documents- are excellent illustrations of how such a powerful algorithm can be deeply influenced by the training data that is supplied to it. Given an even larger sampling of 200+ words, we have no doubts that similar instances of training/classification data bias would be identified.</w:t>
      </w:r>
    </w:p>
    <w:p w:rsidR="009F1E8D" w:rsidRDefault="009F1E8D">
      <w:bookmarkStart w:id="5" w:name="_GoBack"/>
      <w:bookmarkEnd w:id="5"/>
    </w:p>
    <w:sectPr w:rsidR="009F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ver Stephen Quane">
    <w15:presenceInfo w15:providerId="None" w15:userId="Denver Stephen Qu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54"/>
    <w:rsid w:val="00171E54"/>
    <w:rsid w:val="009F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75E0"/>
  <w15:chartTrackingRefBased/>
  <w15:docId w15:val="{E0E04B6A-BDAA-408D-B670-FB82F8E0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71E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1E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1E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1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314738">
      <w:bodyDiv w:val="1"/>
      <w:marLeft w:val="0"/>
      <w:marRight w:val="0"/>
      <w:marTop w:val="0"/>
      <w:marBottom w:val="0"/>
      <w:divBdr>
        <w:top w:val="none" w:sz="0" w:space="0" w:color="auto"/>
        <w:left w:val="none" w:sz="0" w:space="0" w:color="auto"/>
        <w:bottom w:val="none" w:sz="0" w:space="0" w:color="auto"/>
        <w:right w:val="none" w:sz="0" w:space="0" w:color="auto"/>
      </w:divBdr>
      <w:divsChild>
        <w:div w:id="1419792836">
          <w:marLeft w:val="0"/>
          <w:marRight w:val="0"/>
          <w:marTop w:val="0"/>
          <w:marBottom w:val="0"/>
          <w:divBdr>
            <w:top w:val="none" w:sz="0" w:space="0" w:color="auto"/>
            <w:left w:val="none" w:sz="0" w:space="0" w:color="auto"/>
            <w:bottom w:val="none" w:sz="0" w:space="0" w:color="auto"/>
            <w:right w:val="none" w:sz="0" w:space="0" w:color="auto"/>
          </w:divBdr>
        </w:div>
        <w:div w:id="1319655118">
          <w:marLeft w:val="0"/>
          <w:marRight w:val="0"/>
          <w:marTop w:val="0"/>
          <w:marBottom w:val="0"/>
          <w:divBdr>
            <w:top w:val="none" w:sz="0" w:space="0" w:color="auto"/>
            <w:left w:val="none" w:sz="0" w:space="0" w:color="auto"/>
            <w:bottom w:val="none" w:sz="0" w:space="0" w:color="auto"/>
            <w:right w:val="none" w:sz="0" w:space="0" w:color="auto"/>
          </w:divBdr>
        </w:div>
      </w:divsChild>
    </w:div>
    <w:div w:id="2007976955">
      <w:bodyDiv w:val="1"/>
      <w:marLeft w:val="0"/>
      <w:marRight w:val="0"/>
      <w:marTop w:val="0"/>
      <w:marBottom w:val="0"/>
      <w:divBdr>
        <w:top w:val="none" w:sz="0" w:space="0" w:color="auto"/>
        <w:left w:val="none" w:sz="0" w:space="0" w:color="auto"/>
        <w:bottom w:val="none" w:sz="0" w:space="0" w:color="auto"/>
        <w:right w:val="none" w:sz="0" w:space="0" w:color="auto"/>
      </w:divBdr>
      <w:divsChild>
        <w:div w:id="236092652">
          <w:marLeft w:val="0"/>
          <w:marRight w:val="0"/>
          <w:marTop w:val="0"/>
          <w:marBottom w:val="0"/>
          <w:divBdr>
            <w:top w:val="none" w:sz="0" w:space="0" w:color="auto"/>
            <w:left w:val="none" w:sz="0" w:space="0" w:color="auto"/>
            <w:bottom w:val="none" w:sz="0" w:space="0" w:color="auto"/>
            <w:right w:val="none" w:sz="0" w:space="0" w:color="auto"/>
          </w:divBdr>
        </w:div>
        <w:div w:id="95831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Stephen Quane</dc:creator>
  <cp:keywords/>
  <dc:description/>
  <cp:lastModifiedBy>Denver Stephen Quane</cp:lastModifiedBy>
  <cp:revision>1</cp:revision>
  <cp:lastPrinted>2017-10-20T05:37:00Z</cp:lastPrinted>
  <dcterms:created xsi:type="dcterms:W3CDTF">2017-10-20T05:32:00Z</dcterms:created>
  <dcterms:modified xsi:type="dcterms:W3CDTF">2017-10-20T05:38:00Z</dcterms:modified>
</cp:coreProperties>
</file>